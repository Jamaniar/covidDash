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1D27" w14:textId="65256768" w:rsidR="005252FF" w:rsidRDefault="005252FF" w:rsidP="003154BF">
      <w:pPr>
        <w:spacing w:line="360" w:lineRule="auto"/>
        <w:rPr>
          <w:ins w:id="0" w:author="Patrick Schaefer" w:date="2020-08-05T07:35:00Z"/>
        </w:rPr>
      </w:pPr>
      <w:ins w:id="1" w:author="Patrick Schaefer" w:date="2020-08-05T07:35:00Z">
        <w:r>
          <w:t>To: Managers at Greenpeace</w:t>
        </w:r>
      </w:ins>
    </w:p>
    <w:p w14:paraId="66FCDB98" w14:textId="46904FBB" w:rsidR="005252FF" w:rsidRDefault="005252FF" w:rsidP="003154BF">
      <w:pPr>
        <w:spacing w:line="360" w:lineRule="auto"/>
        <w:rPr>
          <w:ins w:id="2" w:author="Patrick Schaefer" w:date="2020-08-05T07:35:00Z"/>
        </w:rPr>
      </w:pPr>
      <w:ins w:id="3" w:author="Patrick Schaefer" w:date="2020-08-05T07:35:00Z">
        <w:r>
          <w:t>From: Patrick Schaefer</w:t>
        </w:r>
      </w:ins>
    </w:p>
    <w:p w14:paraId="294F9326" w14:textId="0E8B4F58" w:rsidR="005252FF" w:rsidRDefault="005252FF" w:rsidP="003154BF">
      <w:pPr>
        <w:spacing w:line="360" w:lineRule="auto"/>
        <w:rPr>
          <w:ins w:id="4" w:author="Patrick Schaefer" w:date="2020-08-05T07:35:00Z"/>
        </w:rPr>
      </w:pPr>
      <w:ins w:id="5" w:author="Patrick Schaefer" w:date="2020-08-05T07:35:00Z">
        <w:r>
          <w:t>Su</w:t>
        </w:r>
      </w:ins>
      <w:ins w:id="6" w:author="Patrick Schaefer" w:date="2020-08-05T07:36:00Z">
        <w:r>
          <w:t>bject: Snowballing Ice Melt</w:t>
        </w:r>
      </w:ins>
    </w:p>
    <w:p w14:paraId="12039E03" w14:textId="77777777" w:rsidR="005252FF" w:rsidRDefault="005252FF" w:rsidP="003154BF">
      <w:pPr>
        <w:spacing w:line="360" w:lineRule="auto"/>
        <w:rPr>
          <w:ins w:id="7" w:author="Patrick Schaefer" w:date="2020-08-05T07:35:00Z"/>
        </w:rPr>
      </w:pPr>
    </w:p>
    <w:p w14:paraId="41A37AFC" w14:textId="215D43ED" w:rsidR="00FC51C8" w:rsidRDefault="003154BF" w:rsidP="003154BF">
      <w:pPr>
        <w:spacing w:line="360" w:lineRule="auto"/>
      </w:pPr>
      <w:r>
        <w:t xml:space="preserve">Dear </w:t>
      </w:r>
      <w:commentRangeStart w:id="8"/>
      <w:proofErr w:type="gramStart"/>
      <w:r>
        <w:t>Managers</w:t>
      </w:r>
      <w:commentRangeEnd w:id="8"/>
      <w:proofErr w:type="gramEnd"/>
      <w:r w:rsidR="005252FF">
        <w:rPr>
          <w:rStyle w:val="CommentReference"/>
        </w:rPr>
        <w:commentReference w:id="8"/>
      </w:r>
      <w:r>
        <w:t xml:space="preserve"> at Greenpeace, </w:t>
      </w:r>
    </w:p>
    <w:p w14:paraId="37B1DD41" w14:textId="77777777" w:rsidR="003154BF" w:rsidRDefault="003154BF" w:rsidP="003154BF">
      <w:pPr>
        <w:spacing w:line="360" w:lineRule="auto"/>
      </w:pPr>
    </w:p>
    <w:p w14:paraId="3D81D9EF" w14:textId="77777777" w:rsidR="003154BF" w:rsidRDefault="003154BF" w:rsidP="003154BF">
      <w:pPr>
        <w:spacing w:line="360" w:lineRule="auto"/>
      </w:pPr>
      <w:r>
        <w:t xml:space="preserve">I would like to bring your attention back to one of the most known kind of climate change that is </w:t>
      </w:r>
      <w:r>
        <w:rPr>
          <w:b/>
          <w:bCs/>
        </w:rPr>
        <w:t>still</w:t>
      </w:r>
      <w:r>
        <w:t xml:space="preserve"> having a drastic snowball effect on every part of the environmental crisis that affects the world toda. Ice melt. </w:t>
      </w:r>
    </w:p>
    <w:p w14:paraId="39927F11" w14:textId="77777777" w:rsidR="003154BF" w:rsidRDefault="003154BF" w:rsidP="003154BF">
      <w:pPr>
        <w:spacing w:line="360" w:lineRule="auto"/>
      </w:pPr>
    </w:p>
    <w:p w14:paraId="44216F77" w14:textId="77777777" w:rsidR="003154BF" w:rsidRDefault="003154BF" w:rsidP="003154BF">
      <w:pPr>
        <w:spacing w:line="360" w:lineRule="auto"/>
      </w:pPr>
      <w:r>
        <w:t xml:space="preserve">Sea ice is one of the most important tools that Earth naturally </w:t>
      </w:r>
      <w:proofErr w:type="gramStart"/>
      <w:r>
        <w:t>has to</w:t>
      </w:r>
      <w:proofErr w:type="gramEnd"/>
      <w:r>
        <w:t xml:space="preserve"> combat the harsh radiation of the sun. This ice is melting at a rapidly increasing rate and causes more ice </w:t>
      </w:r>
      <w:proofErr w:type="gramStart"/>
      <w:r>
        <w:t>melt</w:t>
      </w:r>
      <w:proofErr w:type="gramEnd"/>
      <w:r>
        <w:t xml:space="preserve"> the further it progresses. </w:t>
      </w:r>
    </w:p>
    <w:p w14:paraId="51BDFC39" w14:textId="77777777" w:rsidR="003154BF" w:rsidRDefault="003154BF" w:rsidP="003154BF">
      <w:pPr>
        <w:spacing w:line="360" w:lineRule="auto"/>
      </w:pPr>
    </w:p>
    <w:p w14:paraId="0082084D" w14:textId="77777777" w:rsidR="003154BF" w:rsidRDefault="003154BF" w:rsidP="003154BF">
      <w:pPr>
        <w:spacing w:line="360" w:lineRule="auto"/>
      </w:pPr>
      <w:r>
        <w:t>Instead of using the normal, quite expensive route of petitioning/lobbying political events/laws, I would like to introduce a revolutionary way of spreading the message of Greenpeace around the globe. Attached to this e-mail is a memo, a memo w</w:t>
      </w:r>
      <w:bookmarkStart w:id="9" w:name="_GoBack"/>
      <w:bookmarkEnd w:id="9"/>
      <w:r>
        <w:t xml:space="preserve">hich contains the relevant context that is required to fully understand the impact that influencers can have on your organization’s effectiveness. </w:t>
      </w:r>
    </w:p>
    <w:p w14:paraId="1785338A" w14:textId="77777777" w:rsidR="003154BF" w:rsidRDefault="003154BF" w:rsidP="003154BF">
      <w:pPr>
        <w:spacing w:line="360" w:lineRule="auto"/>
      </w:pPr>
    </w:p>
    <w:p w14:paraId="6C16E622" w14:textId="77777777" w:rsidR="003154BF" w:rsidRDefault="003154BF" w:rsidP="003154BF">
      <w:pPr>
        <w:spacing w:line="360" w:lineRule="auto"/>
      </w:pPr>
      <w:r>
        <w:t xml:space="preserve">There are many examples in the past which prove the effectiveness of celebrities in swaying people’s minds. I would implore you to read through this memo, spread it throughout Greenpeace, and then eventually – around the world. </w:t>
      </w:r>
    </w:p>
    <w:p w14:paraId="4587AA1D" w14:textId="77777777" w:rsidR="003154BF" w:rsidRDefault="003154BF" w:rsidP="003154BF">
      <w:pPr>
        <w:spacing w:line="360" w:lineRule="auto"/>
      </w:pPr>
    </w:p>
    <w:p w14:paraId="0095F13B" w14:textId="77777777" w:rsidR="003154BF" w:rsidRDefault="003154BF" w:rsidP="003154BF">
      <w:pPr>
        <w:spacing w:line="360" w:lineRule="auto"/>
      </w:pPr>
      <w:r>
        <w:t>Thank you for your time and consideration,</w:t>
      </w:r>
    </w:p>
    <w:p w14:paraId="4673EABD" w14:textId="774C4DF2" w:rsidR="005252FF" w:rsidRDefault="003154BF" w:rsidP="005252FF">
      <w:pPr>
        <w:rPr>
          <w:ins w:id="10" w:author="Patrick Schaefer" w:date="2020-08-05T07:36:00Z"/>
        </w:rPr>
        <w:pPrChange w:id="11" w:author="Patrick Schaefer" w:date="2020-08-05T07:37:00Z">
          <w:pPr>
            <w:spacing w:line="360" w:lineRule="auto"/>
          </w:pPr>
        </w:pPrChange>
      </w:pPr>
      <w:r w:rsidRPr="005252FF">
        <w:rPr>
          <w:b/>
          <w:bCs/>
          <w:rPrChange w:id="12" w:author="Patrick Schaefer" w:date="2020-08-05T07:36:00Z">
            <w:rPr/>
          </w:rPrChange>
        </w:rPr>
        <w:t>Patrick Schaefer</w:t>
      </w:r>
    </w:p>
    <w:p w14:paraId="4557376C" w14:textId="2DB4D12C" w:rsidR="005252FF" w:rsidRDefault="005252FF" w:rsidP="005252FF">
      <w:pPr>
        <w:rPr>
          <w:ins w:id="13" w:author="Patrick Schaefer" w:date="2020-08-05T07:37:00Z"/>
          <w:i/>
          <w:iCs/>
        </w:rPr>
        <w:pPrChange w:id="14" w:author="Patrick Schaefer" w:date="2020-08-05T07:37:00Z">
          <w:pPr>
            <w:spacing w:line="360" w:lineRule="auto"/>
          </w:pPr>
        </w:pPrChange>
      </w:pPr>
      <w:ins w:id="15" w:author="Patrick Schaefer" w:date="2020-08-05T07:37:00Z">
        <w:r>
          <w:rPr>
            <w:i/>
            <w:iCs/>
          </w:rPr>
          <w:t>Student, UNCC</w:t>
        </w:r>
      </w:ins>
    </w:p>
    <w:p w14:paraId="0CC951F0" w14:textId="559E14DB" w:rsidR="005252FF" w:rsidRDefault="005252FF" w:rsidP="005252FF">
      <w:pPr>
        <w:rPr>
          <w:ins w:id="16" w:author="Patrick Schaefer" w:date="2020-08-05T07:37:00Z"/>
          <w:i/>
          <w:iCs/>
        </w:rPr>
        <w:pPrChange w:id="17" w:author="Patrick Schaefer" w:date="2020-08-05T07:37:00Z">
          <w:pPr>
            <w:spacing w:line="360" w:lineRule="auto"/>
          </w:pPr>
        </w:pPrChange>
      </w:pPr>
      <w:ins w:id="18" w:author="Patrick Schaefer" w:date="2020-08-05T07:37:00Z">
        <w:r>
          <w:rPr>
            <w:i/>
            <w:iCs/>
          </w:rPr>
          <w:t>919-717-0803</w:t>
        </w:r>
      </w:ins>
    </w:p>
    <w:p w14:paraId="2C92E7AE" w14:textId="2648FB70" w:rsidR="005252FF" w:rsidRPr="005252FF" w:rsidRDefault="005252FF" w:rsidP="005252FF">
      <w:pPr>
        <w:rPr>
          <w:i/>
          <w:iCs/>
          <w:rPrChange w:id="19" w:author="Patrick Schaefer" w:date="2020-08-05T07:36:00Z">
            <w:rPr/>
          </w:rPrChange>
        </w:rPr>
        <w:pPrChange w:id="20" w:author="Patrick Schaefer" w:date="2020-08-05T07:37:00Z">
          <w:pPr>
            <w:spacing w:line="360" w:lineRule="auto"/>
          </w:pPr>
        </w:pPrChange>
      </w:pPr>
      <w:ins w:id="21" w:author="Patrick Schaefer" w:date="2020-08-05T07:37:00Z">
        <w:r>
          <w:rPr>
            <w:i/>
            <w:iCs/>
          </w:rPr>
          <w:t>pschaefe@uncc.edu</w:t>
        </w:r>
      </w:ins>
    </w:p>
    <w:sectPr w:rsidR="005252FF" w:rsidRPr="005252FF" w:rsidSect="0011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Patrick Schaefer" w:date="2020-08-05T07:34:00Z" w:initials="PS">
    <w:p w14:paraId="1CA8D299" w14:textId="61260E1B" w:rsidR="005252FF" w:rsidRDefault="005252FF">
      <w:pPr>
        <w:pStyle w:val="CommentText"/>
      </w:pPr>
      <w:r>
        <w:rPr>
          <w:rStyle w:val="CommentReference"/>
        </w:rPr>
        <w:annotationRef/>
      </w:r>
      <w:r>
        <w:t xml:space="preserve">From the feedback that I received from the professor; my email was straight to the point. A </w:t>
      </w:r>
      <w:proofErr w:type="gramStart"/>
      <w:r>
        <w:t>majority/all of</w:t>
      </w:r>
      <w:proofErr w:type="gramEnd"/>
      <w:r>
        <w:t xml:space="preserve"> my main edits will be made to the memo section of this assignment.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A8D2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A8D299" w16cid:durableId="22D4DF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k Schaefer">
    <w15:presenceInfo w15:providerId="AD" w15:userId="S::pschaefe@uncc.edu::65f5516d-e359-4e0d-99e8-78250a7e24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BF"/>
    <w:rsid w:val="00115CA5"/>
    <w:rsid w:val="00261EB5"/>
    <w:rsid w:val="003154BF"/>
    <w:rsid w:val="005252FF"/>
    <w:rsid w:val="0052724F"/>
    <w:rsid w:val="0099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E475"/>
  <w14:defaultImageDpi w14:val="32767"/>
  <w15:chartTrackingRefBased/>
  <w15:docId w15:val="{A7D9E032-BDAB-B449-BEC9-031DC013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52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2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2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2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2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2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Patrick Schaefer</cp:lastModifiedBy>
  <cp:revision>2</cp:revision>
  <dcterms:created xsi:type="dcterms:W3CDTF">2020-07-26T23:03:00Z</dcterms:created>
  <dcterms:modified xsi:type="dcterms:W3CDTF">2020-08-05T11:37:00Z</dcterms:modified>
</cp:coreProperties>
</file>